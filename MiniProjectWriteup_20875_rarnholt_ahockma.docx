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0370" w14:textId="61FB4543" w:rsidR="008F1B38" w:rsidRDefault="000D135A" w:rsidP="000D135A">
      <w:pPr>
        <w:pStyle w:val="Title"/>
        <w:rPr>
          <w:rFonts w:ascii="Times New Roman" w:hAnsi="Times New Roman" w:cs="Times New Roman"/>
        </w:rPr>
      </w:pPr>
      <w:r w:rsidRPr="000D135A">
        <w:rPr>
          <w:rFonts w:ascii="Times New Roman" w:hAnsi="Times New Roman" w:cs="Times New Roman"/>
        </w:rPr>
        <w:t>20875</w:t>
      </w:r>
      <w:r>
        <w:rPr>
          <w:rFonts w:ascii="Times New Roman" w:hAnsi="Times New Roman" w:cs="Times New Roman"/>
        </w:rPr>
        <w:t xml:space="preserve"> Mini Project</w:t>
      </w:r>
    </w:p>
    <w:p w14:paraId="7F9D13BF" w14:textId="480B829E" w:rsidR="000D135A" w:rsidRDefault="000D135A" w:rsidP="000D135A"/>
    <w:p w14:paraId="7C9EC787" w14:textId="01AE97DC" w:rsidR="000D135A" w:rsidRDefault="000D135A" w:rsidP="000D135A">
      <w:pPr>
        <w:pStyle w:val="Subtitle"/>
        <w:rPr>
          <w:rFonts w:ascii="Times New Roman" w:hAnsi="Times New Roman" w:cs="Times New Roman"/>
        </w:rPr>
      </w:pPr>
      <w:r>
        <w:rPr>
          <w:rFonts w:ascii="Times New Roman" w:hAnsi="Times New Roman" w:cs="Times New Roman"/>
        </w:rPr>
        <w:t>Introduction:</w:t>
      </w:r>
    </w:p>
    <w:p w14:paraId="22048799" w14:textId="37762407" w:rsidR="000D135A" w:rsidRDefault="000D135A" w:rsidP="007C780C">
      <w:pPr>
        <w:ind w:firstLine="720"/>
        <w:rPr>
          <w:rFonts w:ascii="Times New Roman" w:hAnsi="Times New Roman" w:cs="Times New Roman"/>
        </w:rPr>
      </w:pPr>
      <w:r>
        <w:rPr>
          <w:rFonts w:ascii="Times New Roman" w:hAnsi="Times New Roman" w:cs="Times New Roman"/>
        </w:rPr>
        <w:t xml:space="preserve">This analysis conducted on path </w:t>
      </w:r>
      <w:r w:rsidR="00614B61">
        <w:rPr>
          <w:rFonts w:ascii="Times New Roman" w:hAnsi="Times New Roman" w:cs="Times New Roman"/>
        </w:rPr>
        <w:t>one</w:t>
      </w:r>
      <w:r>
        <w:rPr>
          <w:rFonts w:ascii="Times New Roman" w:hAnsi="Times New Roman" w:cs="Times New Roman"/>
        </w:rPr>
        <w:t xml:space="preserve"> with the cyclist</w:t>
      </w:r>
      <w:r w:rsidR="00614B61">
        <w:rPr>
          <w:rFonts w:ascii="Times New Roman" w:hAnsi="Times New Roman" w:cs="Times New Roman"/>
        </w:rPr>
        <w:t xml:space="preserve"> and weather data through four bridges in New York City was completed by Andrew </w:t>
      </w:r>
      <w:proofErr w:type="spellStart"/>
      <w:r w:rsidR="00614B61">
        <w:rPr>
          <w:rFonts w:ascii="Times New Roman" w:hAnsi="Times New Roman" w:cs="Times New Roman"/>
        </w:rPr>
        <w:t>Hockman</w:t>
      </w:r>
      <w:proofErr w:type="spellEnd"/>
      <w:r w:rsidR="00614B61">
        <w:rPr>
          <w:rFonts w:ascii="Times New Roman" w:hAnsi="Times New Roman" w:cs="Times New Roman"/>
        </w:rPr>
        <w:t xml:space="preserve"> (GitHub: spamdrew128; Purdue:</w:t>
      </w:r>
      <w:r w:rsidR="007C780C">
        <w:rPr>
          <w:rFonts w:ascii="Times New Roman" w:hAnsi="Times New Roman" w:cs="Times New Roman"/>
        </w:rPr>
        <w:t xml:space="preserve"> </w:t>
      </w:r>
      <w:proofErr w:type="spellStart"/>
      <w:r w:rsidR="00614B61">
        <w:rPr>
          <w:rFonts w:ascii="Times New Roman" w:hAnsi="Times New Roman" w:cs="Times New Roman"/>
        </w:rPr>
        <w:t>ahockma</w:t>
      </w:r>
      <w:proofErr w:type="spellEnd"/>
      <w:r w:rsidR="00614B61">
        <w:rPr>
          <w:rFonts w:ascii="Times New Roman" w:hAnsi="Times New Roman" w:cs="Times New Roman"/>
        </w:rPr>
        <w:t xml:space="preserve">), and Riley Arnholt (GitHub: r-arn49; Purdue: </w:t>
      </w:r>
      <w:proofErr w:type="spellStart"/>
      <w:r w:rsidR="00614B61">
        <w:rPr>
          <w:rFonts w:ascii="Times New Roman" w:hAnsi="Times New Roman" w:cs="Times New Roman"/>
        </w:rPr>
        <w:t>rarnholt</w:t>
      </w:r>
      <w:proofErr w:type="spellEnd"/>
      <w:r w:rsidR="00614B61">
        <w:rPr>
          <w:rFonts w:ascii="Times New Roman" w:hAnsi="Times New Roman" w:cs="Times New Roman"/>
        </w:rPr>
        <w:t xml:space="preserve">). </w:t>
      </w:r>
    </w:p>
    <w:p w14:paraId="53F5AE5B" w14:textId="77777777" w:rsidR="007C780C" w:rsidRDefault="00DC698C" w:rsidP="007C780C">
      <w:pPr>
        <w:pStyle w:val="Subtitle"/>
        <w:rPr>
          <w:rFonts w:ascii="Times New Roman" w:hAnsi="Times New Roman" w:cs="Times New Roman"/>
        </w:rPr>
      </w:pPr>
      <w:r>
        <w:rPr>
          <w:rFonts w:ascii="Times New Roman" w:hAnsi="Times New Roman" w:cs="Times New Roman"/>
        </w:rPr>
        <w:t>The Data Set</w:t>
      </w:r>
    </w:p>
    <w:p w14:paraId="301CF296" w14:textId="624E7497" w:rsidR="00DC698C" w:rsidRDefault="00DC698C" w:rsidP="007C780C">
      <w:pPr>
        <w:ind w:firstLine="720"/>
        <w:rPr>
          <w:rFonts w:ascii="Times New Roman" w:hAnsi="Times New Roman" w:cs="Times New Roman"/>
        </w:rPr>
      </w:pPr>
      <w:r w:rsidRPr="007C780C">
        <w:rPr>
          <w:rFonts w:ascii="Times New Roman" w:hAnsi="Times New Roman" w:cs="Times New Roman"/>
        </w:rPr>
        <w:t xml:space="preserve">The team was given a .csv containing data with three distinguishable categories. The first </w:t>
      </w:r>
      <w:r w:rsidR="00C956D2">
        <w:rPr>
          <w:rFonts w:ascii="Times New Roman" w:hAnsi="Times New Roman" w:cs="Times New Roman"/>
        </w:rPr>
        <w:t xml:space="preserve">major </w:t>
      </w:r>
      <w:r w:rsidRPr="007C780C">
        <w:rPr>
          <w:rFonts w:ascii="Times New Roman" w:hAnsi="Times New Roman" w:cs="Times New Roman"/>
        </w:rPr>
        <w:t xml:space="preserve">category </w:t>
      </w:r>
      <w:r w:rsidR="007C780C" w:rsidRPr="007C780C">
        <w:rPr>
          <w:rFonts w:ascii="Times New Roman" w:hAnsi="Times New Roman" w:cs="Times New Roman"/>
        </w:rPr>
        <w:t xml:space="preserve">contains the dates and the day of the week for each subsequent data point. The second </w:t>
      </w:r>
      <w:r w:rsidR="00C956D2">
        <w:rPr>
          <w:rFonts w:ascii="Times New Roman" w:hAnsi="Times New Roman" w:cs="Times New Roman"/>
        </w:rPr>
        <w:t xml:space="preserve">major </w:t>
      </w:r>
      <w:r w:rsidR="007C780C" w:rsidRPr="007C780C">
        <w:rPr>
          <w:rFonts w:ascii="Times New Roman" w:hAnsi="Times New Roman" w:cs="Times New Roman"/>
        </w:rPr>
        <w:t>category consist</w:t>
      </w:r>
      <w:r w:rsidR="00192CC6">
        <w:rPr>
          <w:rFonts w:ascii="Times New Roman" w:hAnsi="Times New Roman" w:cs="Times New Roman"/>
        </w:rPr>
        <w:t>s</w:t>
      </w:r>
      <w:r w:rsidR="007C780C" w:rsidRPr="007C780C">
        <w:rPr>
          <w:rFonts w:ascii="Times New Roman" w:hAnsi="Times New Roman" w:cs="Times New Roman"/>
        </w:rPr>
        <w:t xml:space="preserve"> of a small portion of the weather data on those days, including high temperatures, low temperatures, and the precipitation</w:t>
      </w:r>
      <w:r w:rsidR="007C780C">
        <w:rPr>
          <w:rFonts w:ascii="Times New Roman" w:hAnsi="Times New Roman" w:cs="Times New Roman"/>
        </w:rPr>
        <w:t xml:space="preserve"> levels</w:t>
      </w:r>
      <w:r w:rsidR="00C956D2">
        <w:rPr>
          <w:rFonts w:ascii="Times New Roman" w:hAnsi="Times New Roman" w:cs="Times New Roman"/>
        </w:rPr>
        <w:t xml:space="preserve">. The third major category of data lists the four different bridges to be analyzed and the amount of traffic per bridge. This category also includes the total number of bicyclists per day across the four bridges. </w:t>
      </w:r>
      <w:r w:rsidR="00B05BBC">
        <w:rPr>
          <w:rFonts w:ascii="Times New Roman" w:hAnsi="Times New Roman" w:cs="Times New Roman"/>
        </w:rPr>
        <w:t xml:space="preserve">Each subcategory contains two hundred fourteen points. </w:t>
      </w:r>
    </w:p>
    <w:p w14:paraId="4EE61200" w14:textId="5AF013F0" w:rsidR="00B05BBC" w:rsidRDefault="00B05BBC" w:rsidP="00B05BBC">
      <w:pPr>
        <w:pStyle w:val="Subtitle"/>
        <w:rPr>
          <w:rFonts w:ascii="Times New Roman" w:hAnsi="Times New Roman" w:cs="Times New Roman"/>
        </w:rPr>
      </w:pPr>
      <w:r>
        <w:rPr>
          <w:rFonts w:ascii="Times New Roman" w:hAnsi="Times New Roman" w:cs="Times New Roman"/>
        </w:rPr>
        <w:t>The Analyses</w:t>
      </w:r>
    </w:p>
    <w:p w14:paraId="4739BE2C" w14:textId="68333D0F" w:rsidR="00B05BBC" w:rsidRDefault="00B05BBC" w:rsidP="00B05BBC">
      <w:pPr>
        <w:rPr>
          <w:rFonts w:ascii="Times New Roman" w:hAnsi="Times New Roman" w:cs="Times New Roman"/>
        </w:rPr>
      </w:pPr>
      <w:r>
        <w:rPr>
          <w:rFonts w:ascii="Times New Roman" w:hAnsi="Times New Roman" w:cs="Times New Roman"/>
        </w:rPr>
        <w:tab/>
        <w:t xml:space="preserve">The first </w:t>
      </w:r>
      <w:r w:rsidR="00192CC6">
        <w:rPr>
          <w:rFonts w:ascii="Times New Roman" w:hAnsi="Times New Roman" w:cs="Times New Roman"/>
        </w:rPr>
        <w:t>involved</w:t>
      </w:r>
      <w:r>
        <w:rPr>
          <w:rFonts w:ascii="Times New Roman" w:hAnsi="Times New Roman" w:cs="Times New Roman"/>
        </w:rPr>
        <w:t xml:space="preserve"> </w:t>
      </w:r>
      <w:r w:rsidR="00192CC6">
        <w:rPr>
          <w:rFonts w:ascii="Times New Roman" w:hAnsi="Times New Roman" w:cs="Times New Roman"/>
        </w:rPr>
        <w:t>four</w:t>
      </w:r>
      <w:r>
        <w:rPr>
          <w:rFonts w:ascii="Times New Roman" w:hAnsi="Times New Roman" w:cs="Times New Roman"/>
        </w:rPr>
        <w:t xml:space="preserve"> bridges to install sensors on to give the best estimate of the total traffic across all bridges, but due to budget constraints only three out of the four bridges can have one installed. </w:t>
      </w:r>
      <w:r w:rsidR="002D17EB">
        <w:rPr>
          <w:rFonts w:ascii="Times New Roman" w:hAnsi="Times New Roman" w:cs="Times New Roman"/>
        </w:rPr>
        <w:t xml:space="preserve">One assumption </w:t>
      </w:r>
      <w:r w:rsidR="00192CC6">
        <w:rPr>
          <w:rFonts w:ascii="Times New Roman" w:hAnsi="Times New Roman" w:cs="Times New Roman"/>
        </w:rPr>
        <w:t>the team</w:t>
      </w:r>
      <w:r w:rsidR="002D17EB">
        <w:rPr>
          <w:rFonts w:ascii="Times New Roman" w:hAnsi="Times New Roman" w:cs="Times New Roman"/>
        </w:rPr>
        <w:t xml:space="preserve"> made before the analysis took place was not weighing different times of the year. However, this assumption was carried over for all the bridges. </w:t>
      </w:r>
      <w:r w:rsidR="00DA0EA9">
        <w:rPr>
          <w:rFonts w:ascii="Times New Roman" w:hAnsi="Times New Roman" w:cs="Times New Roman"/>
        </w:rPr>
        <w:t xml:space="preserve">The team tackled this question by first finding the average amount of travelers per weekday per bridge. For example, all the travelers on Monday on the Brooklyn bridge became one average taken for that bridge. With each of the averages calculated, the Mean Squared Error or MSE was determined between the averages for each day for each bridge and the </w:t>
      </w:r>
      <w:r w:rsidR="00D2769C">
        <w:rPr>
          <w:rFonts w:ascii="Times New Roman" w:hAnsi="Times New Roman" w:cs="Times New Roman"/>
        </w:rPr>
        <w:t>total number</w:t>
      </w:r>
      <w:r w:rsidR="00815840">
        <w:rPr>
          <w:rFonts w:ascii="Times New Roman" w:hAnsi="Times New Roman" w:cs="Times New Roman"/>
        </w:rPr>
        <w:t xml:space="preserve">. Then, using a process </w:t>
      </w:r>
      <w:proofErr w:type="gramStart"/>
      <w:r w:rsidR="00815840">
        <w:rPr>
          <w:rFonts w:ascii="Times New Roman" w:hAnsi="Times New Roman" w:cs="Times New Roman"/>
        </w:rPr>
        <w:t>similar to</w:t>
      </w:r>
      <w:proofErr w:type="gramEnd"/>
      <w:r w:rsidR="00815840">
        <w:rPr>
          <w:rFonts w:ascii="Times New Roman" w:hAnsi="Times New Roman" w:cs="Times New Roman"/>
        </w:rPr>
        <w:t xml:space="preserve"> cross validation, where one data set or “bridge” was removed, the data was finished being analyzed and a result was obtained. </w:t>
      </w:r>
    </w:p>
    <w:p w14:paraId="62BB07A0" w14:textId="60BE4D4D" w:rsidR="00490E89" w:rsidRDefault="002D17EB" w:rsidP="00B05BBC">
      <w:pPr>
        <w:rPr>
          <w:rFonts w:ascii="Times New Roman" w:hAnsi="Times New Roman" w:cs="Times New Roman"/>
        </w:rPr>
      </w:pPr>
      <w:r>
        <w:rPr>
          <w:rFonts w:ascii="Times New Roman" w:hAnsi="Times New Roman" w:cs="Times New Roman"/>
        </w:rPr>
        <w:tab/>
        <w:t xml:space="preserve">The second question </w:t>
      </w:r>
      <w:r w:rsidR="00192CC6">
        <w:rPr>
          <w:rFonts w:ascii="Times New Roman" w:hAnsi="Times New Roman" w:cs="Times New Roman"/>
        </w:rPr>
        <w:t xml:space="preserve">involved determining </w:t>
      </w:r>
      <w:r>
        <w:rPr>
          <w:rFonts w:ascii="Times New Roman" w:hAnsi="Times New Roman" w:cs="Times New Roman"/>
        </w:rPr>
        <w:t xml:space="preserve">when the city should place their officers to enforce helmet laws across the bridges. </w:t>
      </w:r>
      <w:r w:rsidR="00490E89">
        <w:rPr>
          <w:rFonts w:ascii="Times New Roman" w:hAnsi="Times New Roman" w:cs="Times New Roman"/>
        </w:rPr>
        <w:t xml:space="preserve">The city wanted to determine </w:t>
      </w:r>
      <w:proofErr w:type="gramStart"/>
      <w:r w:rsidR="00490E89">
        <w:rPr>
          <w:rFonts w:ascii="Times New Roman" w:hAnsi="Times New Roman" w:cs="Times New Roman"/>
        </w:rPr>
        <w:t>whether or not</w:t>
      </w:r>
      <w:proofErr w:type="gramEnd"/>
      <w:r w:rsidR="00490E89">
        <w:rPr>
          <w:rFonts w:ascii="Times New Roman" w:hAnsi="Times New Roman" w:cs="Times New Roman"/>
        </w:rPr>
        <w:t xml:space="preserve"> the weather forecast could be used to determine when to place the officers. </w:t>
      </w:r>
      <w:r w:rsidR="00083231">
        <w:rPr>
          <w:rFonts w:ascii="Times New Roman" w:hAnsi="Times New Roman" w:cs="Times New Roman"/>
        </w:rPr>
        <w:t>Some assumptions were made to simplify the analysis. First, the date of the data’s collection was ignored, such that seasons and holidays were not taken into consideratio</w:t>
      </w:r>
      <w:r w:rsidR="00716996">
        <w:rPr>
          <w:rFonts w:ascii="Times New Roman" w:hAnsi="Times New Roman" w:cs="Times New Roman"/>
        </w:rPr>
        <w:t xml:space="preserve">n. Secondly, the day of the week was also not </w:t>
      </w:r>
      <w:proofErr w:type="gramStart"/>
      <w:r w:rsidR="00716996">
        <w:rPr>
          <w:rFonts w:ascii="Times New Roman" w:hAnsi="Times New Roman" w:cs="Times New Roman"/>
        </w:rPr>
        <w:t>taken into account</w:t>
      </w:r>
      <w:proofErr w:type="gramEnd"/>
      <w:r w:rsidR="00716996">
        <w:rPr>
          <w:rFonts w:ascii="Times New Roman" w:hAnsi="Times New Roman" w:cs="Times New Roman"/>
        </w:rPr>
        <w:t xml:space="preserve">, </w:t>
      </w:r>
      <w:r w:rsidR="00823DA9">
        <w:rPr>
          <w:rFonts w:ascii="Times New Roman" w:hAnsi="Times New Roman" w:cs="Times New Roman"/>
        </w:rPr>
        <w:t>such as</w:t>
      </w:r>
      <w:r w:rsidR="00716996">
        <w:rPr>
          <w:rFonts w:ascii="Times New Roman" w:hAnsi="Times New Roman" w:cs="Times New Roman"/>
        </w:rPr>
        <w:t xml:space="preserve"> whether Saturday has higher traffic than Wednesday. This analysis was done solely by looking at the trend between the weather characteristics provided and the </w:t>
      </w:r>
      <w:proofErr w:type="gramStart"/>
      <w:r w:rsidR="00716996">
        <w:rPr>
          <w:rFonts w:ascii="Times New Roman" w:hAnsi="Times New Roman" w:cs="Times New Roman"/>
        </w:rPr>
        <w:t>amount</w:t>
      </w:r>
      <w:proofErr w:type="gramEnd"/>
      <w:r w:rsidR="00716996">
        <w:rPr>
          <w:rFonts w:ascii="Times New Roman" w:hAnsi="Times New Roman" w:cs="Times New Roman"/>
        </w:rPr>
        <w:t xml:space="preserve"> of total riders across the bridges. </w:t>
      </w:r>
      <w:r w:rsidR="00490E89">
        <w:rPr>
          <w:rFonts w:ascii="Times New Roman" w:hAnsi="Times New Roman" w:cs="Times New Roman"/>
        </w:rPr>
        <w:t>Linear regression was used to create a function that accepts three inputs of weather conditions</w:t>
      </w:r>
      <w:r w:rsidR="00716996">
        <w:rPr>
          <w:rFonts w:ascii="Times New Roman" w:hAnsi="Times New Roman" w:cs="Times New Roman"/>
        </w:rPr>
        <w:t xml:space="preserve"> and return a predicted</w:t>
      </w:r>
      <w:r w:rsidR="007322F7">
        <w:rPr>
          <w:rFonts w:ascii="Times New Roman" w:hAnsi="Times New Roman" w:cs="Times New Roman"/>
        </w:rPr>
        <w:t xml:space="preserve"> </w:t>
      </w:r>
      <w:proofErr w:type="gramStart"/>
      <w:r w:rsidR="007322F7">
        <w:rPr>
          <w:rFonts w:ascii="Times New Roman" w:hAnsi="Times New Roman" w:cs="Times New Roman"/>
        </w:rPr>
        <w:t>amount</w:t>
      </w:r>
      <w:proofErr w:type="gramEnd"/>
      <w:r w:rsidR="007322F7">
        <w:rPr>
          <w:rFonts w:ascii="Times New Roman" w:hAnsi="Times New Roman" w:cs="Times New Roman"/>
        </w:rPr>
        <w:t xml:space="preserve"> of riders. The MSE of the function and the R^2 value </w:t>
      </w:r>
      <w:proofErr w:type="gramStart"/>
      <w:r w:rsidR="007322F7">
        <w:rPr>
          <w:rFonts w:ascii="Times New Roman" w:hAnsi="Times New Roman" w:cs="Times New Roman"/>
        </w:rPr>
        <w:t>were</w:t>
      </w:r>
      <w:proofErr w:type="gramEnd"/>
      <w:r w:rsidR="007322F7">
        <w:rPr>
          <w:rFonts w:ascii="Times New Roman" w:hAnsi="Times New Roman" w:cs="Times New Roman"/>
        </w:rPr>
        <w:t xml:space="preserve"> calculated to determine a method of deciding goodness of fit. </w:t>
      </w:r>
    </w:p>
    <w:p w14:paraId="45BA5E92" w14:textId="1012BB8C" w:rsidR="00FE39BC" w:rsidRDefault="00FE39BC" w:rsidP="00B05BBC">
      <w:pPr>
        <w:rPr>
          <w:rFonts w:ascii="Times New Roman" w:hAnsi="Times New Roman" w:cs="Times New Roman"/>
        </w:rPr>
      </w:pPr>
      <w:r>
        <w:rPr>
          <w:rFonts w:ascii="Times New Roman" w:hAnsi="Times New Roman" w:cs="Times New Roman"/>
        </w:rPr>
        <w:tab/>
        <w:t xml:space="preserve">The final question to be answered was regarding if the amount of people traveling on the bridges on a given day could be used to predict whether or not it is raining on that day. One assumption that was made was </w:t>
      </w:r>
      <w:r w:rsidR="00823DA9">
        <w:rPr>
          <w:rFonts w:ascii="Times New Roman" w:hAnsi="Times New Roman" w:cs="Times New Roman"/>
        </w:rPr>
        <w:t>to ignore</w:t>
      </w:r>
      <w:r>
        <w:rPr>
          <w:rFonts w:ascii="Times New Roman" w:hAnsi="Times New Roman" w:cs="Times New Roman"/>
        </w:rPr>
        <w:t xml:space="preserve"> the date and the day of the week.</w:t>
      </w:r>
      <w:r w:rsidR="002522BA">
        <w:rPr>
          <w:rFonts w:ascii="Times New Roman" w:hAnsi="Times New Roman" w:cs="Times New Roman"/>
        </w:rPr>
        <w:t xml:space="preserve"> </w:t>
      </w:r>
      <w:r w:rsidR="00192CC6">
        <w:rPr>
          <w:rFonts w:ascii="Times New Roman" w:hAnsi="Times New Roman" w:cs="Times New Roman"/>
        </w:rPr>
        <w:t>The team chose</w:t>
      </w:r>
      <w:r w:rsidR="002522BA">
        <w:rPr>
          <w:rFonts w:ascii="Times New Roman" w:hAnsi="Times New Roman" w:cs="Times New Roman"/>
        </w:rPr>
        <w:t xml:space="preserve"> the boundary between rain and not rai</w:t>
      </w:r>
      <w:r w:rsidR="00192CC6">
        <w:rPr>
          <w:rFonts w:ascii="Times New Roman" w:hAnsi="Times New Roman" w:cs="Times New Roman"/>
        </w:rPr>
        <w:t>n to be</w:t>
      </w:r>
      <w:r w:rsidR="002522BA">
        <w:rPr>
          <w:rFonts w:ascii="Times New Roman" w:hAnsi="Times New Roman" w:cs="Times New Roman"/>
        </w:rPr>
        <w:t xml:space="preserve"> 0.1 i</w:t>
      </w:r>
      <w:r w:rsidR="00823DA9">
        <w:rPr>
          <w:rFonts w:ascii="Times New Roman" w:hAnsi="Times New Roman" w:cs="Times New Roman"/>
        </w:rPr>
        <w:t>nches</w:t>
      </w:r>
      <w:r w:rsidR="002522BA">
        <w:rPr>
          <w:rFonts w:ascii="Times New Roman" w:hAnsi="Times New Roman" w:cs="Times New Roman"/>
        </w:rPr>
        <w:t xml:space="preserve"> as </w:t>
      </w:r>
      <w:r w:rsidR="00823DA9">
        <w:rPr>
          <w:rFonts w:ascii="Times New Roman" w:hAnsi="Times New Roman" w:cs="Times New Roman"/>
        </w:rPr>
        <w:t xml:space="preserve">meteorologists have determined this </w:t>
      </w:r>
      <w:r w:rsidR="002522BA">
        <w:rPr>
          <w:rFonts w:ascii="Times New Roman" w:hAnsi="Times New Roman" w:cs="Times New Roman"/>
        </w:rPr>
        <w:t xml:space="preserve">to be the difference between </w:t>
      </w:r>
      <w:r w:rsidR="00112B54">
        <w:rPr>
          <w:rFonts w:ascii="Times New Roman" w:hAnsi="Times New Roman" w:cs="Times New Roman"/>
        </w:rPr>
        <w:t>no rain and light rain.</w:t>
      </w:r>
      <w:r>
        <w:rPr>
          <w:rFonts w:ascii="Times New Roman" w:hAnsi="Times New Roman" w:cs="Times New Roman"/>
        </w:rPr>
        <w:t xml:space="preserve"> </w:t>
      </w:r>
      <w:r w:rsidR="00EE7C9D">
        <w:rPr>
          <w:rFonts w:ascii="Times New Roman" w:hAnsi="Times New Roman" w:cs="Times New Roman"/>
        </w:rPr>
        <w:t xml:space="preserve">This analysis focused on the relationship between the precipitation and the </w:t>
      </w:r>
      <w:proofErr w:type="gramStart"/>
      <w:r w:rsidR="00EE7C9D">
        <w:rPr>
          <w:rFonts w:ascii="Times New Roman" w:hAnsi="Times New Roman" w:cs="Times New Roman"/>
        </w:rPr>
        <w:t>amount</w:t>
      </w:r>
      <w:proofErr w:type="gramEnd"/>
      <w:r w:rsidR="00EE7C9D">
        <w:rPr>
          <w:rFonts w:ascii="Times New Roman" w:hAnsi="Times New Roman" w:cs="Times New Roman"/>
        </w:rPr>
        <w:t xml:space="preserve"> of travelers on the bridges. </w:t>
      </w:r>
      <w:r w:rsidR="00D96925">
        <w:rPr>
          <w:rFonts w:ascii="Times New Roman" w:hAnsi="Times New Roman" w:cs="Times New Roman"/>
        </w:rPr>
        <w:t xml:space="preserve">Because </w:t>
      </w:r>
      <w:r w:rsidR="00823DA9">
        <w:rPr>
          <w:rFonts w:ascii="Times New Roman" w:hAnsi="Times New Roman" w:cs="Times New Roman"/>
        </w:rPr>
        <w:t>shows a</w:t>
      </w:r>
      <w:r w:rsidR="00D96925">
        <w:rPr>
          <w:rFonts w:ascii="Times New Roman" w:hAnsi="Times New Roman" w:cs="Times New Roman"/>
        </w:rPr>
        <w:t xml:space="preserve"> binary relationship between if it</w:t>
      </w:r>
      <w:r w:rsidR="00823DA9">
        <w:rPr>
          <w:rFonts w:ascii="Times New Roman" w:hAnsi="Times New Roman" w:cs="Times New Roman"/>
        </w:rPr>
        <w:t xml:space="preserve"> is</w:t>
      </w:r>
      <w:r w:rsidR="00D96925">
        <w:rPr>
          <w:rFonts w:ascii="Times New Roman" w:hAnsi="Times New Roman" w:cs="Times New Roman"/>
        </w:rPr>
        <w:t xml:space="preserve"> raining or not raining, logistic</w:t>
      </w:r>
      <w:r w:rsidR="00823DA9">
        <w:rPr>
          <w:rFonts w:ascii="Times New Roman" w:hAnsi="Times New Roman" w:cs="Times New Roman"/>
        </w:rPr>
        <w:t xml:space="preserve"> </w:t>
      </w:r>
      <w:r w:rsidR="00D96925">
        <w:rPr>
          <w:rFonts w:ascii="Times New Roman" w:hAnsi="Times New Roman" w:cs="Times New Roman"/>
        </w:rPr>
        <w:t xml:space="preserve">regression was used for an effective way to see the trend between the state of rain and travelers. </w:t>
      </w:r>
    </w:p>
    <w:p w14:paraId="25FDBF65" w14:textId="25231AE2" w:rsidR="00497C46" w:rsidRDefault="00497C46" w:rsidP="00497C46">
      <w:pPr>
        <w:pStyle w:val="Subtitle"/>
        <w:rPr>
          <w:rFonts w:ascii="Times New Roman" w:hAnsi="Times New Roman" w:cs="Times New Roman"/>
        </w:rPr>
      </w:pPr>
      <w:r>
        <w:rPr>
          <w:rFonts w:ascii="Times New Roman" w:hAnsi="Times New Roman" w:cs="Times New Roman"/>
        </w:rPr>
        <w:lastRenderedPageBreak/>
        <w:t>The Results</w:t>
      </w:r>
    </w:p>
    <w:p w14:paraId="25FB0B30" w14:textId="16040325" w:rsidR="00247914" w:rsidRDefault="00C66960" w:rsidP="00BA5395">
      <w:pPr>
        <w:rPr>
          <w:rFonts w:ascii="Times New Roman" w:hAnsi="Times New Roman" w:cs="Times New Roman"/>
        </w:rPr>
      </w:pPr>
      <w:r>
        <w:rPr>
          <w:rFonts w:ascii="Times New Roman" w:hAnsi="Times New Roman" w:cs="Times New Roman"/>
        </w:rPr>
        <w:tab/>
        <w:t xml:space="preserve">After completing the analysis described for the first question, the Brooklyn Bridge was determined to be the bridge that needed to be left out of receiving sensors. When the cross validation finished, the one that </w:t>
      </w:r>
      <w:r w:rsidR="00A00BE0">
        <w:rPr>
          <w:rFonts w:ascii="Times New Roman" w:hAnsi="Times New Roman" w:cs="Times New Roman"/>
        </w:rPr>
        <w:t>did not include</w:t>
      </w:r>
      <w:r>
        <w:rPr>
          <w:rFonts w:ascii="Times New Roman" w:hAnsi="Times New Roman" w:cs="Times New Roman"/>
        </w:rPr>
        <w:t xml:space="preserve"> Brooklyn Bridge</w:t>
      </w:r>
      <w:r w:rsidR="00BE7E27">
        <w:rPr>
          <w:rFonts w:ascii="Times New Roman" w:hAnsi="Times New Roman" w:cs="Times New Roman"/>
        </w:rPr>
        <w:t xml:space="preserve"> produced the smallest MSE between the averages of the bridges for the day and the total average for each da</w:t>
      </w:r>
      <w:r w:rsidR="00A00BE0">
        <w:rPr>
          <w:rFonts w:ascii="Times New Roman" w:hAnsi="Times New Roman" w:cs="Times New Roman"/>
        </w:rPr>
        <w:t xml:space="preserve">y. </w:t>
      </w:r>
      <w:r w:rsidR="00247914">
        <w:rPr>
          <w:rFonts w:ascii="Times New Roman" w:hAnsi="Times New Roman" w:cs="Times New Roman"/>
        </w:rPr>
        <w:tab/>
      </w:r>
    </w:p>
    <w:tbl>
      <w:tblPr>
        <w:tblStyle w:val="TableGrid"/>
        <w:tblW w:w="0" w:type="auto"/>
        <w:tblLook w:val="04A0" w:firstRow="1" w:lastRow="0" w:firstColumn="1" w:lastColumn="0" w:noHBand="0" w:noVBand="1"/>
      </w:tblPr>
      <w:tblGrid>
        <w:gridCol w:w="9350"/>
      </w:tblGrid>
      <w:tr w:rsidR="00247914" w14:paraId="3947C059" w14:textId="77777777" w:rsidTr="00247914">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247914" w14:paraId="241822C7" w14:textId="77777777" w:rsidTr="00247914">
              <w:tc>
                <w:tcPr>
                  <w:tcW w:w="1824" w:type="dxa"/>
                </w:tcPr>
                <w:p w14:paraId="49111BAD" w14:textId="3F8966FB" w:rsidR="00247914" w:rsidRDefault="00247914" w:rsidP="00BA5395">
                  <w:pPr>
                    <w:rPr>
                      <w:rFonts w:ascii="Times New Roman" w:hAnsi="Times New Roman" w:cs="Times New Roman"/>
                    </w:rPr>
                  </w:pPr>
                  <w:r>
                    <w:rPr>
                      <w:rFonts w:ascii="Times New Roman" w:hAnsi="Times New Roman" w:cs="Times New Roman"/>
                    </w:rPr>
                    <w:t>Bridge Left Out</w:t>
                  </w:r>
                </w:p>
              </w:tc>
              <w:tc>
                <w:tcPr>
                  <w:tcW w:w="1825" w:type="dxa"/>
                </w:tcPr>
                <w:p w14:paraId="305F989C" w14:textId="6C9DFD85" w:rsidR="00247914" w:rsidRDefault="00247914" w:rsidP="00BA5395">
                  <w:pPr>
                    <w:rPr>
                      <w:rFonts w:ascii="Times New Roman" w:hAnsi="Times New Roman" w:cs="Times New Roman"/>
                    </w:rPr>
                  </w:pPr>
                  <w:r>
                    <w:rPr>
                      <w:rFonts w:ascii="Times New Roman" w:hAnsi="Times New Roman" w:cs="Times New Roman"/>
                    </w:rPr>
                    <w:t>Brooklyn</w:t>
                  </w:r>
                </w:p>
              </w:tc>
              <w:tc>
                <w:tcPr>
                  <w:tcW w:w="1825" w:type="dxa"/>
                </w:tcPr>
                <w:p w14:paraId="5E6E6D90" w14:textId="421F6EB8" w:rsidR="00247914" w:rsidRDefault="00247914" w:rsidP="00BA5395">
                  <w:pPr>
                    <w:rPr>
                      <w:rFonts w:ascii="Times New Roman" w:hAnsi="Times New Roman" w:cs="Times New Roman"/>
                    </w:rPr>
                  </w:pPr>
                  <w:r>
                    <w:rPr>
                      <w:rFonts w:ascii="Times New Roman" w:hAnsi="Times New Roman" w:cs="Times New Roman"/>
                    </w:rPr>
                    <w:t xml:space="preserve">Manhattan </w:t>
                  </w:r>
                </w:p>
              </w:tc>
              <w:tc>
                <w:tcPr>
                  <w:tcW w:w="1825" w:type="dxa"/>
                </w:tcPr>
                <w:p w14:paraId="4D6E25CC" w14:textId="745D5FC1" w:rsidR="00247914" w:rsidRDefault="00247914" w:rsidP="00BA5395">
                  <w:pPr>
                    <w:rPr>
                      <w:rFonts w:ascii="Times New Roman" w:hAnsi="Times New Roman" w:cs="Times New Roman"/>
                    </w:rPr>
                  </w:pPr>
                  <w:r>
                    <w:rPr>
                      <w:rFonts w:ascii="Times New Roman" w:hAnsi="Times New Roman" w:cs="Times New Roman"/>
                    </w:rPr>
                    <w:t xml:space="preserve">Williamsburg </w:t>
                  </w:r>
                </w:p>
              </w:tc>
              <w:tc>
                <w:tcPr>
                  <w:tcW w:w="1825" w:type="dxa"/>
                </w:tcPr>
                <w:p w14:paraId="15ACDFF3" w14:textId="4947275C" w:rsidR="00247914" w:rsidRDefault="00247914" w:rsidP="00BA5395">
                  <w:pPr>
                    <w:rPr>
                      <w:rFonts w:ascii="Times New Roman" w:hAnsi="Times New Roman" w:cs="Times New Roman"/>
                    </w:rPr>
                  </w:pPr>
                  <w:r>
                    <w:rPr>
                      <w:rFonts w:ascii="Times New Roman" w:hAnsi="Times New Roman" w:cs="Times New Roman"/>
                    </w:rPr>
                    <w:t>Queensboro</w:t>
                  </w:r>
                </w:p>
              </w:tc>
            </w:tr>
            <w:tr w:rsidR="00247914" w14:paraId="18404F44" w14:textId="77777777" w:rsidTr="00247914">
              <w:tc>
                <w:tcPr>
                  <w:tcW w:w="1824" w:type="dxa"/>
                </w:tcPr>
                <w:p w14:paraId="4CFAFA4B" w14:textId="4F08D7FB" w:rsidR="00247914" w:rsidRDefault="00247914" w:rsidP="00BA5395">
                  <w:pPr>
                    <w:rPr>
                      <w:rFonts w:ascii="Times New Roman" w:hAnsi="Times New Roman" w:cs="Times New Roman"/>
                    </w:rPr>
                  </w:pPr>
                  <w:r>
                    <w:rPr>
                      <w:rFonts w:ascii="Times New Roman" w:hAnsi="Times New Roman" w:cs="Times New Roman"/>
                    </w:rPr>
                    <w:t>MSE Value</w:t>
                  </w:r>
                </w:p>
              </w:tc>
              <w:tc>
                <w:tcPr>
                  <w:tcW w:w="1825" w:type="dxa"/>
                </w:tcPr>
                <w:p w14:paraId="5360EC75" w14:textId="5BD77ED8" w:rsidR="00247914" w:rsidRDefault="00247914" w:rsidP="00BA5395">
                  <w:pPr>
                    <w:rPr>
                      <w:rFonts w:ascii="Times New Roman" w:hAnsi="Times New Roman" w:cs="Times New Roman"/>
                    </w:rPr>
                  </w:pPr>
                  <w:r w:rsidRPr="00247914">
                    <w:rPr>
                      <w:rFonts w:ascii="Times New Roman" w:hAnsi="Times New Roman" w:cs="Times New Roman"/>
                    </w:rPr>
                    <w:t>9343441.875506</w:t>
                  </w:r>
                </w:p>
              </w:tc>
              <w:tc>
                <w:tcPr>
                  <w:tcW w:w="1825" w:type="dxa"/>
                </w:tcPr>
                <w:p w14:paraId="485C1CD8" w14:textId="00E52A4E" w:rsidR="00247914" w:rsidRDefault="00247914" w:rsidP="00BA5395">
                  <w:pPr>
                    <w:rPr>
                      <w:rFonts w:ascii="Times New Roman" w:hAnsi="Times New Roman" w:cs="Times New Roman"/>
                    </w:rPr>
                  </w:pPr>
                  <w:r w:rsidRPr="00247914">
                    <w:rPr>
                      <w:rFonts w:ascii="Times New Roman" w:hAnsi="Times New Roman" w:cs="Times New Roman"/>
                    </w:rPr>
                    <w:t>26288372.95779</w:t>
                  </w:r>
                </w:p>
              </w:tc>
              <w:tc>
                <w:tcPr>
                  <w:tcW w:w="1825" w:type="dxa"/>
                </w:tcPr>
                <w:p w14:paraId="10CB6A3B" w14:textId="21AD42AA" w:rsidR="00247914" w:rsidRDefault="00247914" w:rsidP="00BA5395">
                  <w:pPr>
                    <w:rPr>
                      <w:rFonts w:ascii="Times New Roman" w:hAnsi="Times New Roman" w:cs="Times New Roman"/>
                    </w:rPr>
                  </w:pPr>
                  <w:r w:rsidRPr="00247914">
                    <w:rPr>
                      <w:rFonts w:ascii="Times New Roman" w:hAnsi="Times New Roman" w:cs="Times New Roman"/>
                    </w:rPr>
                    <w:t>39376705.13928</w:t>
                  </w:r>
                </w:p>
              </w:tc>
              <w:tc>
                <w:tcPr>
                  <w:tcW w:w="1825" w:type="dxa"/>
                </w:tcPr>
                <w:p w14:paraId="66B71227" w14:textId="01A9C89D" w:rsidR="00247914" w:rsidRDefault="00247914" w:rsidP="00BA5395">
                  <w:pPr>
                    <w:rPr>
                      <w:rFonts w:ascii="Times New Roman" w:hAnsi="Times New Roman" w:cs="Times New Roman"/>
                    </w:rPr>
                  </w:pPr>
                  <w:r w:rsidRPr="00247914">
                    <w:rPr>
                      <w:rFonts w:ascii="Times New Roman" w:hAnsi="Times New Roman" w:cs="Times New Roman"/>
                    </w:rPr>
                    <w:t>19063584.667665</w:t>
                  </w:r>
                </w:p>
              </w:tc>
            </w:tr>
          </w:tbl>
          <w:p w14:paraId="47844B40" w14:textId="77777777" w:rsidR="00247914" w:rsidRDefault="00247914" w:rsidP="00BA5395">
            <w:pPr>
              <w:rPr>
                <w:rFonts w:ascii="Times New Roman" w:hAnsi="Times New Roman" w:cs="Times New Roman"/>
              </w:rPr>
            </w:pPr>
          </w:p>
        </w:tc>
      </w:tr>
      <w:tr w:rsidR="00247914" w14:paraId="09F78C36" w14:textId="77777777" w:rsidTr="00247914">
        <w:tc>
          <w:tcPr>
            <w:tcW w:w="9350" w:type="dxa"/>
          </w:tcPr>
          <w:p w14:paraId="10AAF7F8" w14:textId="77219FCC" w:rsidR="00247914" w:rsidRDefault="00401953" w:rsidP="00401953">
            <w:pPr>
              <w:jc w:val="center"/>
              <w:rPr>
                <w:rFonts w:ascii="Times New Roman" w:hAnsi="Times New Roman" w:cs="Times New Roman"/>
              </w:rPr>
            </w:pPr>
            <w:r>
              <w:rPr>
                <w:rFonts w:ascii="Times New Roman" w:hAnsi="Times New Roman" w:cs="Times New Roman"/>
              </w:rPr>
              <w:t>Table 1: MSE values determined between the other bridges not left out and the total average</w:t>
            </w:r>
          </w:p>
        </w:tc>
      </w:tr>
    </w:tbl>
    <w:p w14:paraId="2F4A7830" w14:textId="5FFC57EF" w:rsidR="00247914" w:rsidRDefault="00247914" w:rsidP="00BA5395">
      <w:pPr>
        <w:rPr>
          <w:rFonts w:ascii="Times New Roman" w:hAnsi="Times New Roman" w:cs="Times New Roman"/>
        </w:rPr>
      </w:pPr>
    </w:p>
    <w:p w14:paraId="6EC64B5B" w14:textId="0F8771F9" w:rsidR="00401953" w:rsidRDefault="00401953" w:rsidP="00BA5395">
      <w:pPr>
        <w:rPr>
          <w:rFonts w:ascii="Times New Roman" w:hAnsi="Times New Roman" w:cs="Times New Roman"/>
        </w:rPr>
      </w:pPr>
      <w:r>
        <w:rPr>
          <w:rFonts w:ascii="Times New Roman" w:hAnsi="Times New Roman" w:cs="Times New Roman"/>
        </w:rPr>
        <w:tab/>
        <w:t xml:space="preserve">Once the model was created to show the relationship between the weather and the </w:t>
      </w:r>
      <w:proofErr w:type="gramStart"/>
      <w:r>
        <w:rPr>
          <w:rFonts w:ascii="Times New Roman" w:hAnsi="Times New Roman" w:cs="Times New Roman"/>
        </w:rPr>
        <w:t>amount</w:t>
      </w:r>
      <w:proofErr w:type="gramEnd"/>
      <w:r>
        <w:rPr>
          <w:rFonts w:ascii="Times New Roman" w:hAnsi="Times New Roman" w:cs="Times New Roman"/>
        </w:rPr>
        <w:t xml:space="preserve"> of travelers using linear regression, an R^2 value was determined. However, </w:t>
      </w:r>
      <w:r w:rsidR="00A00BE0">
        <w:rPr>
          <w:rFonts w:ascii="Times New Roman" w:hAnsi="Times New Roman" w:cs="Times New Roman"/>
        </w:rPr>
        <w:t xml:space="preserve">with </w:t>
      </w:r>
      <w:r>
        <w:rPr>
          <w:rFonts w:ascii="Times New Roman" w:hAnsi="Times New Roman" w:cs="Times New Roman"/>
        </w:rPr>
        <w:t xml:space="preserve">the model taking in high temperature, low temperature, and the precipitation of the day, the model produced an R^2 value of </w:t>
      </w:r>
      <w:r w:rsidR="00AD5D1F" w:rsidRPr="00AD5D1F">
        <w:rPr>
          <w:rFonts w:ascii="Times New Roman" w:hAnsi="Times New Roman" w:cs="Times New Roman"/>
        </w:rPr>
        <w:t>0.4868</w:t>
      </w:r>
      <w:r w:rsidR="00AD5D1F">
        <w:rPr>
          <w:rFonts w:ascii="Times New Roman" w:hAnsi="Times New Roman" w:cs="Times New Roman"/>
        </w:rPr>
        <w:t xml:space="preserve">, indicating a very mild goodness of fit. </w:t>
      </w:r>
      <w:proofErr w:type="gramStart"/>
      <w:r w:rsidR="00AD5D1F">
        <w:rPr>
          <w:rFonts w:ascii="Times New Roman" w:hAnsi="Times New Roman" w:cs="Times New Roman"/>
        </w:rPr>
        <w:t>Using the developed model, it</w:t>
      </w:r>
      <w:proofErr w:type="gramEnd"/>
      <w:r w:rsidR="00AD5D1F">
        <w:rPr>
          <w:rFonts w:ascii="Times New Roman" w:hAnsi="Times New Roman" w:cs="Times New Roman"/>
        </w:rPr>
        <w:t xml:space="preserve"> cannot be recommended that the weather be used as a prediction device to show where to place the officers. </w:t>
      </w:r>
      <w:r w:rsidR="000E0D1C">
        <w:rPr>
          <w:rFonts w:ascii="Times New Roman" w:hAnsi="Times New Roman" w:cs="Times New Roman"/>
        </w:rPr>
        <w:t xml:space="preserve">Note: due to the data being unnormalized, the </w:t>
      </w:r>
      <w:r w:rsidR="004D5C7D">
        <w:rPr>
          <w:rFonts w:ascii="Times New Roman" w:hAnsi="Times New Roman" w:cs="Times New Roman"/>
        </w:rPr>
        <w:t xml:space="preserve">coefficients are not weighted equally. However, the sign of each does appear to make logical sense when thinking about how weather affects outdoor activities. </w:t>
      </w:r>
    </w:p>
    <w:tbl>
      <w:tblPr>
        <w:tblStyle w:val="TableGrid"/>
        <w:tblW w:w="0" w:type="auto"/>
        <w:tblLook w:val="04A0" w:firstRow="1" w:lastRow="0" w:firstColumn="1" w:lastColumn="0" w:noHBand="0" w:noVBand="1"/>
      </w:tblPr>
      <w:tblGrid>
        <w:gridCol w:w="9350"/>
      </w:tblGrid>
      <w:tr w:rsidR="000E0D1C" w14:paraId="4D1004EF" w14:textId="77777777" w:rsidTr="000E0D1C">
        <w:tc>
          <w:tcPr>
            <w:tcW w:w="9350" w:type="dxa"/>
          </w:tcPr>
          <w:tbl>
            <w:tblPr>
              <w:tblStyle w:val="TableGrid"/>
              <w:tblW w:w="0" w:type="auto"/>
              <w:tblLook w:val="04A0" w:firstRow="1" w:lastRow="0" w:firstColumn="1" w:lastColumn="0" w:noHBand="0" w:noVBand="1"/>
            </w:tblPr>
            <w:tblGrid>
              <w:gridCol w:w="4562"/>
              <w:gridCol w:w="4562"/>
            </w:tblGrid>
            <w:tr w:rsidR="000E0D1C" w14:paraId="76530D59" w14:textId="77777777" w:rsidTr="000E0D1C">
              <w:tc>
                <w:tcPr>
                  <w:tcW w:w="4562" w:type="dxa"/>
                </w:tcPr>
                <w:p w14:paraId="19AD60AC" w14:textId="1148FDC6" w:rsidR="000E0D1C" w:rsidRDefault="000E0D1C" w:rsidP="00BA5395">
                  <w:pPr>
                    <w:rPr>
                      <w:rFonts w:ascii="Times New Roman" w:hAnsi="Times New Roman" w:cs="Times New Roman"/>
                    </w:rPr>
                  </w:pPr>
                  <w:r>
                    <w:rPr>
                      <w:rFonts w:ascii="Times New Roman" w:hAnsi="Times New Roman" w:cs="Times New Roman"/>
                    </w:rPr>
                    <w:t>MSE</w:t>
                  </w:r>
                </w:p>
              </w:tc>
              <w:tc>
                <w:tcPr>
                  <w:tcW w:w="4562" w:type="dxa"/>
                </w:tcPr>
                <w:p w14:paraId="2B625491" w14:textId="5B4BC370" w:rsidR="000E0D1C" w:rsidRDefault="000E0D1C" w:rsidP="00BA5395">
                  <w:pPr>
                    <w:rPr>
                      <w:rFonts w:ascii="Times New Roman" w:hAnsi="Times New Roman" w:cs="Times New Roman"/>
                    </w:rPr>
                  </w:pPr>
                  <w:r w:rsidRPr="000E0D1C">
                    <w:rPr>
                      <w:rFonts w:ascii="Times New Roman" w:hAnsi="Times New Roman" w:cs="Times New Roman"/>
                    </w:rPr>
                    <w:t>16195757.449488156</w:t>
                  </w:r>
                </w:p>
              </w:tc>
            </w:tr>
            <w:tr w:rsidR="000E0D1C" w14:paraId="0A5807EA" w14:textId="77777777" w:rsidTr="000E0D1C">
              <w:tc>
                <w:tcPr>
                  <w:tcW w:w="4562" w:type="dxa"/>
                </w:tcPr>
                <w:p w14:paraId="6B3404E4" w14:textId="1362CACE" w:rsidR="000E0D1C" w:rsidRDefault="000E0D1C" w:rsidP="00BA5395">
                  <w:pPr>
                    <w:rPr>
                      <w:rFonts w:ascii="Times New Roman" w:hAnsi="Times New Roman" w:cs="Times New Roman"/>
                    </w:rPr>
                  </w:pPr>
                  <w:r>
                    <w:rPr>
                      <w:rFonts w:ascii="Times New Roman" w:hAnsi="Times New Roman" w:cs="Times New Roman"/>
                    </w:rPr>
                    <w:t>R^2</w:t>
                  </w:r>
                </w:p>
              </w:tc>
              <w:tc>
                <w:tcPr>
                  <w:tcW w:w="4562" w:type="dxa"/>
                </w:tcPr>
                <w:p w14:paraId="45AC9EE1" w14:textId="0E082898" w:rsidR="000E0D1C" w:rsidRDefault="000E0D1C" w:rsidP="00BA5395">
                  <w:pPr>
                    <w:rPr>
                      <w:rFonts w:ascii="Times New Roman" w:hAnsi="Times New Roman" w:cs="Times New Roman"/>
                    </w:rPr>
                  </w:pPr>
                  <w:r w:rsidRPr="000E0D1C">
                    <w:rPr>
                      <w:rFonts w:ascii="Times New Roman" w:hAnsi="Times New Roman" w:cs="Times New Roman"/>
                    </w:rPr>
                    <w:t>0.4868487345487541</w:t>
                  </w:r>
                </w:p>
              </w:tc>
            </w:tr>
          </w:tbl>
          <w:p w14:paraId="0A75321C" w14:textId="77777777" w:rsidR="000E0D1C" w:rsidRDefault="000E0D1C" w:rsidP="00BA5395">
            <w:pPr>
              <w:rPr>
                <w:rFonts w:ascii="Times New Roman" w:hAnsi="Times New Roman" w:cs="Times New Roman"/>
              </w:rPr>
            </w:pPr>
          </w:p>
        </w:tc>
      </w:tr>
      <w:tr w:rsidR="000E0D1C" w14:paraId="04833DD9" w14:textId="77777777" w:rsidTr="000E0D1C">
        <w:tc>
          <w:tcPr>
            <w:tcW w:w="9350" w:type="dxa"/>
          </w:tcPr>
          <w:p w14:paraId="7A9A1778" w14:textId="21EEFE3E" w:rsidR="000E0D1C" w:rsidRDefault="000E0D1C" w:rsidP="00BA5395">
            <w:pPr>
              <w:rPr>
                <w:rFonts w:ascii="Times New Roman" w:hAnsi="Times New Roman" w:cs="Times New Roman"/>
              </w:rPr>
            </w:pPr>
            <w:r>
              <w:rPr>
                <w:rFonts w:ascii="Times New Roman" w:hAnsi="Times New Roman" w:cs="Times New Roman"/>
              </w:rPr>
              <w:t>Equation: Travelers = 390.28(High Temp) – 165.91(Low Temp) – 7844.66(</w:t>
            </w:r>
            <w:proofErr w:type="spellStart"/>
            <w:r>
              <w:rPr>
                <w:rFonts w:ascii="Times New Roman" w:hAnsi="Times New Roman" w:cs="Times New Roman"/>
              </w:rPr>
              <w:t>Precip</w:t>
            </w:r>
            <w:proofErr w:type="spellEnd"/>
            <w:r>
              <w:rPr>
                <w:rFonts w:ascii="Times New Roman" w:hAnsi="Times New Roman" w:cs="Times New Roman"/>
              </w:rPr>
              <w:t>.) + 456.34</w:t>
            </w:r>
          </w:p>
        </w:tc>
      </w:tr>
      <w:tr w:rsidR="000E0D1C" w14:paraId="24AA5133" w14:textId="77777777" w:rsidTr="000E0D1C">
        <w:tc>
          <w:tcPr>
            <w:tcW w:w="9350" w:type="dxa"/>
          </w:tcPr>
          <w:p w14:paraId="39E86CFF" w14:textId="529675BD" w:rsidR="000E0D1C" w:rsidRDefault="000E0D1C" w:rsidP="000E0D1C">
            <w:pPr>
              <w:jc w:val="center"/>
              <w:rPr>
                <w:rFonts w:ascii="Times New Roman" w:hAnsi="Times New Roman" w:cs="Times New Roman"/>
              </w:rPr>
            </w:pPr>
            <w:r>
              <w:rPr>
                <w:rFonts w:ascii="Times New Roman" w:hAnsi="Times New Roman" w:cs="Times New Roman"/>
              </w:rPr>
              <w:t>Table 2: Information regarding the developed model</w:t>
            </w:r>
          </w:p>
        </w:tc>
      </w:tr>
    </w:tbl>
    <w:p w14:paraId="41580CFF" w14:textId="3E72F2A8" w:rsidR="00247914" w:rsidRDefault="00247914" w:rsidP="00BA5395">
      <w:pPr>
        <w:rPr>
          <w:rFonts w:ascii="Times New Roman" w:hAnsi="Times New Roman" w:cs="Times New Roman"/>
        </w:rPr>
      </w:pPr>
      <w:r>
        <w:rPr>
          <w:rFonts w:ascii="Times New Roman" w:hAnsi="Times New Roman" w:cs="Times New Roman"/>
        </w:rPr>
        <w:tab/>
      </w:r>
      <w:r w:rsidRPr="00247914">
        <w:rPr>
          <w:rFonts w:ascii="Times New Roman" w:hAnsi="Times New Roman" w:cs="Times New Roman"/>
        </w:rPr>
        <w:t xml:space="preserve"> </w:t>
      </w:r>
    </w:p>
    <w:p w14:paraId="5AD3F238" w14:textId="13552BC8" w:rsidR="004D5C7D" w:rsidRDefault="004D5C7D" w:rsidP="00BA5395">
      <w:pPr>
        <w:rPr>
          <w:ins w:id="0" w:author="Arnholt, Riley Scott" w:date="2021-12-09T09:26:00Z"/>
          <w:rFonts w:ascii="Times New Roman" w:hAnsi="Times New Roman" w:cs="Times New Roman"/>
        </w:rPr>
      </w:pPr>
      <w:r>
        <w:rPr>
          <w:rFonts w:ascii="Times New Roman" w:hAnsi="Times New Roman" w:cs="Times New Roman"/>
        </w:rPr>
        <w:tab/>
        <w:t xml:space="preserve">Due to the binary nature of the </w:t>
      </w:r>
      <w:r w:rsidR="00A00BE0">
        <w:rPr>
          <w:rFonts w:ascii="Times New Roman" w:hAnsi="Times New Roman" w:cs="Times New Roman"/>
        </w:rPr>
        <w:t>final</w:t>
      </w:r>
      <w:r>
        <w:rPr>
          <w:rFonts w:ascii="Times New Roman" w:hAnsi="Times New Roman" w:cs="Times New Roman"/>
        </w:rPr>
        <w:t xml:space="preserve"> question, logistic regression was used to determine a relationship between the </w:t>
      </w:r>
      <w:proofErr w:type="gramStart"/>
      <w:r>
        <w:rPr>
          <w:rFonts w:ascii="Times New Roman" w:hAnsi="Times New Roman" w:cs="Times New Roman"/>
        </w:rPr>
        <w:t>amount</w:t>
      </w:r>
      <w:proofErr w:type="gramEnd"/>
      <w:r>
        <w:rPr>
          <w:rFonts w:ascii="Times New Roman" w:hAnsi="Times New Roman" w:cs="Times New Roman"/>
        </w:rPr>
        <w:t xml:space="preserve"> of travelers and rain. With </w:t>
      </w:r>
      <w:r w:rsidR="0070090B">
        <w:rPr>
          <w:rFonts w:ascii="Times New Roman" w:hAnsi="Times New Roman" w:cs="Times New Roman"/>
        </w:rPr>
        <w:t>a</w:t>
      </w:r>
      <w:r>
        <w:rPr>
          <w:rFonts w:ascii="Times New Roman" w:hAnsi="Times New Roman" w:cs="Times New Roman"/>
        </w:rPr>
        <w:t xml:space="preserve"> cutoff value chosen </w:t>
      </w:r>
      <w:r w:rsidR="0070090B">
        <w:rPr>
          <w:rFonts w:ascii="Times New Roman" w:hAnsi="Times New Roman" w:cs="Times New Roman"/>
        </w:rPr>
        <w:t>to determine</w:t>
      </w:r>
      <w:r>
        <w:rPr>
          <w:rFonts w:ascii="Times New Roman" w:hAnsi="Times New Roman" w:cs="Times New Roman"/>
        </w:rPr>
        <w:t xml:space="preserve"> what is rain and what is</w:t>
      </w:r>
      <w:r w:rsidR="0070090B">
        <w:rPr>
          <w:rFonts w:ascii="Times New Roman" w:hAnsi="Times New Roman" w:cs="Times New Roman"/>
        </w:rPr>
        <w:t xml:space="preserve"> not</w:t>
      </w:r>
      <w:r>
        <w:rPr>
          <w:rFonts w:ascii="Times New Roman" w:hAnsi="Times New Roman" w:cs="Times New Roman"/>
        </w:rPr>
        <w:t xml:space="preserve"> enough to be considered rain, the model was created. </w:t>
      </w:r>
      <w:r w:rsidR="00B86C96">
        <w:rPr>
          <w:rFonts w:ascii="Times New Roman" w:hAnsi="Times New Roman" w:cs="Times New Roman"/>
        </w:rPr>
        <w:t xml:space="preserve">With an accuracy value of </w:t>
      </w:r>
      <w:r w:rsidR="00B86C96" w:rsidRPr="00B86C96">
        <w:rPr>
          <w:rFonts w:ascii="Times New Roman" w:hAnsi="Times New Roman" w:cs="Times New Roman"/>
        </w:rPr>
        <w:t>0.826</w:t>
      </w:r>
      <w:r w:rsidR="00B86C96">
        <w:rPr>
          <w:rFonts w:ascii="Times New Roman" w:hAnsi="Times New Roman" w:cs="Times New Roman"/>
        </w:rPr>
        <w:t xml:space="preserve">3, the model made is fairly capable of predicting whether there is </w:t>
      </w:r>
      <w:proofErr w:type="gramStart"/>
      <w:r w:rsidR="00B86C96">
        <w:rPr>
          <w:rFonts w:ascii="Times New Roman" w:hAnsi="Times New Roman" w:cs="Times New Roman"/>
        </w:rPr>
        <w:t>rain</w:t>
      </w:r>
      <w:proofErr w:type="gramEnd"/>
      <w:r w:rsidR="00B86C96">
        <w:rPr>
          <w:rFonts w:ascii="Times New Roman" w:hAnsi="Times New Roman" w:cs="Times New Roman"/>
        </w:rPr>
        <w:t xml:space="preserve"> or no rain</w:t>
      </w:r>
      <w:r w:rsidR="0070090B">
        <w:rPr>
          <w:rFonts w:ascii="Times New Roman" w:hAnsi="Times New Roman" w:cs="Times New Roman"/>
        </w:rPr>
        <w:t xml:space="preserve"> based on the number.</w:t>
      </w:r>
      <w:r w:rsidR="00B86C96">
        <w:rPr>
          <w:rFonts w:ascii="Times New Roman" w:hAnsi="Times New Roman" w:cs="Times New Roman"/>
        </w:rPr>
        <w:t xml:space="preserve"> </w:t>
      </w:r>
    </w:p>
    <w:p w14:paraId="0BF44104" w14:textId="77777777" w:rsidR="00BB01A2" w:rsidRDefault="00BB01A2" w:rsidP="00BA5395">
      <w:pP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646E11" w14:paraId="5F60D963" w14:textId="77777777" w:rsidTr="00BB01A2">
        <w:tc>
          <w:tcPr>
            <w:tcW w:w="9355" w:type="dxa"/>
          </w:tcPr>
          <w:p w14:paraId="00873DF7" w14:textId="77777777" w:rsidR="00646E11" w:rsidRDefault="00646E11" w:rsidP="00646E11">
            <w:pPr>
              <w:rPr>
                <w:rFonts w:ascii="Times New Roman" w:hAnsi="Times New Roman" w:cs="Times New Roman"/>
              </w:rPr>
            </w:pPr>
          </w:p>
        </w:tc>
      </w:tr>
      <w:tr w:rsidR="00646E11" w14:paraId="7F814E65" w14:textId="77777777" w:rsidTr="00BB01A2">
        <w:tc>
          <w:tcPr>
            <w:tcW w:w="9355" w:type="dxa"/>
          </w:tcPr>
          <w:p w14:paraId="5BEF1EE6" w14:textId="77777777" w:rsidR="00646E11" w:rsidRDefault="00646E11" w:rsidP="00646E11">
            <w:pPr>
              <w:rPr>
                <w:rFonts w:ascii="Times New Roman" w:hAnsi="Times New Roman" w:cs="Times New Roman"/>
              </w:rPr>
            </w:pPr>
          </w:p>
        </w:tc>
      </w:tr>
      <w:tr w:rsidR="00646E11" w14:paraId="1FC046B2" w14:textId="77777777" w:rsidTr="00BB01A2">
        <w:tc>
          <w:tcPr>
            <w:tcW w:w="9355" w:type="dxa"/>
          </w:tcPr>
          <w:p w14:paraId="63FA98AE" w14:textId="77777777" w:rsidR="00646E11" w:rsidRDefault="00646E11" w:rsidP="00646E11">
            <w:pPr>
              <w:rPr>
                <w:rFonts w:ascii="Times New Roman" w:hAnsi="Times New Roman" w:cs="Times New Roman"/>
              </w:rPr>
            </w:pPr>
          </w:p>
        </w:tc>
      </w:tr>
      <w:tr w:rsidR="00646E11" w14:paraId="006FC7E6" w14:textId="77777777" w:rsidTr="00BB01A2">
        <w:tc>
          <w:tcPr>
            <w:tcW w:w="9355" w:type="dxa"/>
          </w:tcPr>
          <w:p w14:paraId="6E3EF5FC" w14:textId="77777777" w:rsidR="00646E11" w:rsidRDefault="00646E11" w:rsidP="00646E11">
            <w:pPr>
              <w:rPr>
                <w:rFonts w:ascii="Times New Roman" w:hAnsi="Times New Roman" w:cs="Times New Roman"/>
              </w:rPr>
            </w:pPr>
          </w:p>
        </w:tc>
      </w:tr>
      <w:tr w:rsidR="00646E11" w14:paraId="4D1DB138" w14:textId="77777777" w:rsidTr="00BB01A2">
        <w:tc>
          <w:tcPr>
            <w:tcW w:w="9355" w:type="dxa"/>
          </w:tcPr>
          <w:p w14:paraId="54A806E7" w14:textId="77777777" w:rsidR="00646E11" w:rsidRDefault="00646E11" w:rsidP="00646E11">
            <w:pPr>
              <w:rPr>
                <w:rFonts w:ascii="Times New Roman" w:hAnsi="Times New Roman" w:cs="Times New Roman"/>
              </w:rPr>
            </w:pPr>
          </w:p>
        </w:tc>
      </w:tr>
      <w:tr w:rsidR="00646E11" w14:paraId="30C2F76A" w14:textId="77777777" w:rsidTr="00BB01A2">
        <w:tc>
          <w:tcPr>
            <w:tcW w:w="9355" w:type="dxa"/>
            <w:tcBorders>
              <w:bottom w:val="nil"/>
            </w:tcBorders>
          </w:tcPr>
          <w:p w14:paraId="234F3578" w14:textId="77777777" w:rsidR="00646E11" w:rsidRDefault="00646E11" w:rsidP="00646E11">
            <w:pPr>
              <w:rPr>
                <w:rFonts w:ascii="Times New Roman" w:hAnsi="Times New Roman" w:cs="Times New Roman"/>
              </w:rPr>
            </w:pPr>
          </w:p>
        </w:tc>
      </w:tr>
    </w:tbl>
    <w:p w14:paraId="382D5A98" w14:textId="26E179DD" w:rsidR="00BE7E27" w:rsidRDefault="00BE7E27" w:rsidP="00497C46">
      <w:pPr>
        <w:rPr>
          <w:rFonts w:ascii="Times New Roman" w:hAnsi="Times New Roman" w:cs="Times New Roman"/>
        </w:rPr>
      </w:pPr>
    </w:p>
    <w:p w14:paraId="330CD4A0" w14:textId="77777777" w:rsidR="00640631" w:rsidRPr="00C66960" w:rsidRDefault="00640631" w:rsidP="00497C46">
      <w:pPr>
        <w:rPr>
          <w:rFonts w:ascii="Times New Roman" w:hAnsi="Times New Roman" w:cs="Times New Roman"/>
        </w:rPr>
      </w:pPr>
    </w:p>
    <w:sectPr w:rsidR="00640631" w:rsidRPr="00C6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holt, Riley Scott">
    <w15:presenceInfo w15:providerId="None" w15:userId="Arnholt, Riley 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5A"/>
    <w:rsid w:val="00083231"/>
    <w:rsid w:val="000D135A"/>
    <w:rsid w:val="000E0D1C"/>
    <w:rsid w:val="00112B54"/>
    <w:rsid w:val="00192CC6"/>
    <w:rsid w:val="00247914"/>
    <w:rsid w:val="002522BA"/>
    <w:rsid w:val="002D17EB"/>
    <w:rsid w:val="00401953"/>
    <w:rsid w:val="00490E89"/>
    <w:rsid w:val="00497C46"/>
    <w:rsid w:val="004D5C7D"/>
    <w:rsid w:val="00614B61"/>
    <w:rsid w:val="00630729"/>
    <w:rsid w:val="00640631"/>
    <w:rsid w:val="00646E11"/>
    <w:rsid w:val="0070090B"/>
    <w:rsid w:val="00716996"/>
    <w:rsid w:val="007322F7"/>
    <w:rsid w:val="007C780C"/>
    <w:rsid w:val="00815840"/>
    <w:rsid w:val="00823DA9"/>
    <w:rsid w:val="00913566"/>
    <w:rsid w:val="00943DD6"/>
    <w:rsid w:val="00A00BE0"/>
    <w:rsid w:val="00AD5D1F"/>
    <w:rsid w:val="00B05BBC"/>
    <w:rsid w:val="00B86C96"/>
    <w:rsid w:val="00BA5395"/>
    <w:rsid w:val="00BB01A2"/>
    <w:rsid w:val="00BE7E27"/>
    <w:rsid w:val="00C66960"/>
    <w:rsid w:val="00C956D2"/>
    <w:rsid w:val="00D2769C"/>
    <w:rsid w:val="00D96925"/>
    <w:rsid w:val="00DA0EA9"/>
    <w:rsid w:val="00DC698C"/>
    <w:rsid w:val="00E37FAD"/>
    <w:rsid w:val="00E44094"/>
    <w:rsid w:val="00EE7C9D"/>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1407"/>
  <w15:chartTrackingRefBased/>
  <w15:docId w15:val="{A36B497D-D524-4012-9235-08BEB2D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3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35A"/>
    <w:rPr>
      <w:rFonts w:eastAsiaTheme="minorEastAsia"/>
      <w:color w:val="5A5A5A" w:themeColor="text1" w:themeTint="A5"/>
      <w:spacing w:val="15"/>
    </w:rPr>
  </w:style>
  <w:style w:type="table" w:styleId="TableGrid">
    <w:name w:val="Table Grid"/>
    <w:basedOn w:val="TableNormal"/>
    <w:uiPriority w:val="39"/>
    <w:rsid w:val="00BE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B0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CD1DD-8453-4F71-9D01-2450C9F7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Arnholt, Riley Scott</dc:creator>
  <cp:keywords/>
  <dc:description/>
  <cp:lastModifiedBy>Arnholt, Riley Scott</cp:lastModifiedBy>
  <cp:revision>5</cp:revision>
  <dcterms:created xsi:type="dcterms:W3CDTF">2021-12-08T19:26:00Z</dcterms:created>
  <dcterms:modified xsi:type="dcterms:W3CDTF">2021-12-10T20:33:00Z</dcterms:modified>
</cp:coreProperties>
</file>